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5473D" w14:textId="37C996EA" w:rsidR="002A4228" w:rsidRDefault="002A4228" w:rsidP="002A4228">
      <w:pPr>
        <w:pStyle w:val="Bibliography"/>
        <w:rPr>
          <w:noProof/>
        </w:rPr>
      </w:pPr>
      <w:r>
        <w:rPr>
          <w:noProof/>
        </w:rPr>
        <w:t xml:space="preserve">S. A. Alkaff, N. H. Shamdasania, G. Y. Ii and V. K. Venkiteswaran, “A Study on Implementation of PV Tracking for Sites Proximate and Away from the Equator,” </w:t>
      </w:r>
      <w:r>
        <w:rPr>
          <w:i/>
          <w:iCs/>
          <w:noProof/>
        </w:rPr>
        <w:t xml:space="preserve">Process Integration and Optimization for Sustainability, </w:t>
      </w:r>
      <w:r>
        <w:rPr>
          <w:noProof/>
        </w:rPr>
        <w:t xml:space="preserve">vol. 3, pp. 375-382, 5 March 2019. </w:t>
      </w:r>
    </w:p>
    <w:p w14:paraId="4BAF6088" w14:textId="77777777" w:rsidR="002A4228" w:rsidRPr="002A4228" w:rsidRDefault="002A4228" w:rsidP="002A4228"/>
    <w:p w14:paraId="398A1B9E" w14:textId="6305487C" w:rsidR="00CC4554" w:rsidRPr="006F378D" w:rsidRDefault="00B10A96">
      <w:pPr>
        <w:rPr>
          <w:rFonts w:ascii="Times New Roman" w:eastAsia="Times New Roman" w:hAnsi="Times New Roman" w:cs="Times New Roman"/>
          <w:color w:val="333333"/>
          <w:kern w:val="36"/>
          <w:sz w:val="24"/>
          <w:szCs w:val="24"/>
        </w:rPr>
      </w:pPr>
      <w:r w:rsidRPr="006F378D">
        <w:rPr>
          <w:rFonts w:ascii="Times New Roman" w:eastAsia="Times New Roman" w:hAnsi="Times New Roman" w:cs="Times New Roman"/>
          <w:color w:val="333333"/>
          <w:kern w:val="36"/>
          <w:sz w:val="24"/>
          <w:szCs w:val="24"/>
        </w:rPr>
        <w:t>This article studies the effect of geographical location on sunlight exposure and evaluates the effectiveness of single-axis and dual-axis trackers for photovoltaic systems. It claims that for locations nearer to the equator, single-axis tracking system provides 19% more energy output relative to fixed photovoltaic systems</w:t>
      </w:r>
      <w:r w:rsidR="003A1E80" w:rsidRPr="006F378D">
        <w:rPr>
          <w:rFonts w:ascii="Times New Roman" w:eastAsia="Times New Roman" w:hAnsi="Times New Roman" w:cs="Times New Roman"/>
          <w:color w:val="333333"/>
          <w:kern w:val="36"/>
          <w:sz w:val="24"/>
          <w:szCs w:val="24"/>
        </w:rPr>
        <w:t xml:space="preserve"> while dual-axis tracking system provides an additional 4% over the single-axis trackers. However, despite the dual-axis trackers generating more energy output than the single-axis trackers, the article indicates the additional drawbacks of implementing dual-axis trackers over single-axis trackers (requiring more power and more complicated). Hence, it might not be ideal for locations near the equator to deploy </w:t>
      </w:r>
      <w:r w:rsidR="00CC4554" w:rsidRPr="006F378D">
        <w:rPr>
          <w:rFonts w:ascii="Times New Roman" w:eastAsia="Times New Roman" w:hAnsi="Times New Roman" w:cs="Times New Roman"/>
          <w:color w:val="333333"/>
          <w:kern w:val="36"/>
          <w:sz w:val="24"/>
          <w:szCs w:val="24"/>
        </w:rPr>
        <w:t>dual-axis trackers over sing-axis trackers.</w:t>
      </w:r>
    </w:p>
    <w:p w14:paraId="2C41AE25" w14:textId="31D5B45C" w:rsidR="00CC4554" w:rsidRDefault="00CC4554" w:rsidP="009568DD">
      <w:pPr>
        <w:rPr>
          <w:rFonts w:ascii="Times New Roman" w:hAnsi="Times New Roman" w:cs="Times New Roman"/>
          <w:color w:val="000000"/>
          <w:sz w:val="24"/>
          <w:szCs w:val="24"/>
          <w:shd w:val="clear" w:color="auto" w:fill="FFFFFF"/>
        </w:rPr>
      </w:pPr>
      <w:r w:rsidRPr="006F378D">
        <w:rPr>
          <w:rFonts w:ascii="Times New Roman" w:eastAsia="Times New Roman" w:hAnsi="Times New Roman" w:cs="Times New Roman"/>
          <w:color w:val="333333"/>
          <w:kern w:val="36"/>
          <w:sz w:val="24"/>
          <w:szCs w:val="24"/>
        </w:rPr>
        <w:t xml:space="preserve">This article is published in 2019 which is relatively recent. As our report is based on </w:t>
      </w:r>
      <w:r w:rsidR="006F378D" w:rsidRPr="006F378D">
        <w:rPr>
          <w:rFonts w:ascii="Times New Roman" w:eastAsia="Times New Roman" w:hAnsi="Times New Roman" w:cs="Times New Roman"/>
          <w:color w:val="333333"/>
          <w:kern w:val="36"/>
          <w:sz w:val="24"/>
          <w:szCs w:val="24"/>
        </w:rPr>
        <w:t>Singapore</w:t>
      </w:r>
      <w:r w:rsidRPr="006F378D">
        <w:rPr>
          <w:rFonts w:ascii="Times New Roman" w:eastAsia="Times New Roman" w:hAnsi="Times New Roman" w:cs="Times New Roman"/>
          <w:color w:val="333333"/>
          <w:kern w:val="36"/>
          <w:sz w:val="24"/>
          <w:szCs w:val="24"/>
        </w:rPr>
        <w:t xml:space="preserve"> which is near the equator, this source article is relevant to us as </w:t>
      </w:r>
      <w:r w:rsidR="00697E84">
        <w:rPr>
          <w:rFonts w:ascii="Times New Roman" w:eastAsia="Times New Roman" w:hAnsi="Times New Roman" w:cs="Times New Roman"/>
          <w:color w:val="333333"/>
          <w:kern w:val="36"/>
          <w:sz w:val="24"/>
          <w:szCs w:val="24"/>
        </w:rPr>
        <w:t xml:space="preserve">it </w:t>
      </w:r>
      <w:r w:rsidRPr="006F378D">
        <w:rPr>
          <w:rFonts w:ascii="Times New Roman" w:eastAsia="Times New Roman" w:hAnsi="Times New Roman" w:cs="Times New Roman"/>
          <w:color w:val="333333"/>
          <w:kern w:val="36"/>
          <w:sz w:val="24"/>
          <w:szCs w:val="24"/>
        </w:rPr>
        <w:t>also studies the tracking systems in locations near the equator</w:t>
      </w:r>
      <w:r w:rsidR="006F378D" w:rsidRPr="006F378D">
        <w:rPr>
          <w:rFonts w:ascii="Times New Roman" w:eastAsia="Times New Roman" w:hAnsi="Times New Roman" w:cs="Times New Roman"/>
          <w:color w:val="333333"/>
          <w:kern w:val="36"/>
          <w:sz w:val="24"/>
          <w:szCs w:val="24"/>
        </w:rPr>
        <w:t>.</w:t>
      </w:r>
      <w:r w:rsidR="006F378D" w:rsidRPr="006F378D">
        <w:rPr>
          <w:rFonts w:ascii="Times New Roman" w:hAnsi="Times New Roman" w:cs="Times New Roman"/>
          <w:color w:val="000000"/>
          <w:sz w:val="24"/>
          <w:szCs w:val="24"/>
          <w:shd w:val="clear" w:color="auto" w:fill="FFFFFF"/>
        </w:rPr>
        <w:t xml:space="preserve"> Checking up on the researches, it is found that they</w:t>
      </w:r>
      <w:r w:rsidR="006F378D" w:rsidRPr="006F378D">
        <w:rPr>
          <w:rFonts w:ascii="Times New Roman" w:hAnsi="Times New Roman" w:cs="Times New Roman"/>
          <w:color w:val="000000"/>
          <w:sz w:val="24"/>
          <w:szCs w:val="24"/>
          <w:shd w:val="clear" w:color="auto" w:fill="FFFFFF"/>
        </w:rPr>
        <w:t xml:space="preserve"> are from School of Engineering and Physical Sciences, Heriot-Watt University, Putrajaya, Malaysia. According to ORCID (Open Researcher and Contributor ID), many of the researchers have the relevant qualifications and experience such as holding a PHD in the engineering field or being an assistant professor in the university for extended </w:t>
      </w:r>
      <w:r w:rsidR="006F378D" w:rsidRPr="006F378D">
        <w:rPr>
          <w:rFonts w:ascii="Times New Roman" w:hAnsi="Times New Roman" w:cs="Times New Roman"/>
          <w:color w:val="000000"/>
          <w:sz w:val="24"/>
          <w:szCs w:val="24"/>
          <w:shd w:val="clear" w:color="auto" w:fill="FFFFFF"/>
        </w:rPr>
        <w:t>period</w:t>
      </w:r>
      <w:r w:rsidR="006F378D" w:rsidRPr="006F378D">
        <w:rPr>
          <w:rFonts w:ascii="Times New Roman" w:hAnsi="Times New Roman" w:cs="Times New Roman"/>
          <w:color w:val="000000"/>
          <w:sz w:val="24"/>
          <w:szCs w:val="24"/>
          <w:shd w:val="clear" w:color="auto" w:fill="FFFFFF"/>
        </w:rPr>
        <w:t>.</w:t>
      </w:r>
      <w:r w:rsidR="006F378D">
        <w:rPr>
          <w:rFonts w:ascii="Times New Roman" w:hAnsi="Times New Roman" w:cs="Times New Roman"/>
          <w:color w:val="000000"/>
          <w:sz w:val="24"/>
          <w:szCs w:val="24"/>
          <w:shd w:val="clear" w:color="auto" w:fill="FFFFFF"/>
        </w:rPr>
        <w:t xml:space="preserve"> Cross-referencing with </w:t>
      </w:r>
      <w:r w:rsidR="009568DD">
        <w:rPr>
          <w:rFonts w:ascii="Times New Roman" w:hAnsi="Times New Roman" w:cs="Times New Roman"/>
          <w:color w:val="000000"/>
          <w:sz w:val="24"/>
          <w:szCs w:val="24"/>
          <w:shd w:val="clear" w:color="auto" w:fill="FFFFFF"/>
        </w:rPr>
        <w:t xml:space="preserve">SERIS (Solar Energy Research Institute of Singapore), </w:t>
      </w:r>
      <w:r w:rsidR="00DB7D9B">
        <w:rPr>
          <w:rFonts w:ascii="Times New Roman" w:hAnsi="Times New Roman" w:cs="Times New Roman"/>
          <w:color w:val="000000"/>
          <w:sz w:val="24"/>
          <w:szCs w:val="24"/>
          <w:shd w:val="clear" w:color="auto" w:fill="FFFFFF"/>
        </w:rPr>
        <w:t xml:space="preserve">the claims made by the source article such as the increased energy output for single-axis trackers and dual-axis trackers agree with SERIS. </w:t>
      </w:r>
    </w:p>
    <w:p w14:paraId="0C08E367" w14:textId="00B2DC71" w:rsidR="00666105" w:rsidRDefault="006457C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article justif</w:t>
      </w:r>
      <w:r w:rsidR="00697E84">
        <w:rPr>
          <w:rFonts w:ascii="Times New Roman" w:hAnsi="Times New Roman" w:cs="Times New Roman"/>
          <w:color w:val="000000"/>
          <w:sz w:val="24"/>
          <w:szCs w:val="24"/>
          <w:shd w:val="clear" w:color="auto" w:fill="FFFFFF"/>
        </w:rPr>
        <w:t>ies</w:t>
      </w:r>
      <w:r>
        <w:rPr>
          <w:rFonts w:ascii="Times New Roman" w:hAnsi="Times New Roman" w:cs="Times New Roman"/>
          <w:color w:val="000000"/>
          <w:sz w:val="24"/>
          <w:szCs w:val="24"/>
          <w:shd w:val="clear" w:color="auto" w:fill="FFFFFF"/>
        </w:rPr>
        <w:t xml:space="preserve"> our choice of installing single-axis tracking systems over the dual-axis tracking systems as a solution. It is seemingly paradoxical to install single-axis tracking system when an upgraded counterpart (dual-axis trackers) exists that harvests greater energy output which addresses the problem in our report. However, this article considers the additional drawbacks of dual-axis tracker</w:t>
      </w:r>
      <w:r w:rsidR="00697E84">
        <w:rPr>
          <w:rFonts w:ascii="Times New Roman" w:hAnsi="Times New Roman" w:cs="Times New Roman"/>
          <w:color w:val="000000"/>
          <w:sz w:val="24"/>
          <w:szCs w:val="24"/>
          <w:shd w:val="clear" w:color="auto" w:fill="FFFFFF"/>
        </w:rPr>
        <w:t>s over the single-axis trackers, and compares them with the limited benefits it brings due to the geographical location of Singapore, providing data to support our choice of single-axis trackers over the dual-axis trackers.</w:t>
      </w:r>
    </w:p>
    <w:p w14:paraId="68BF9C03" w14:textId="77777777" w:rsidR="00666105" w:rsidRDefault="0066610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DF08F36" w14:textId="047CBA94" w:rsidR="006457CB" w:rsidRDefault="00666105">
      <w:pPr>
        <w:rPr>
          <w:rFonts w:ascii="Times New Roman" w:eastAsia="Times New Roman" w:hAnsi="Times New Roman" w:cs="Times New Roman"/>
          <w:sz w:val="24"/>
          <w:szCs w:val="24"/>
        </w:rPr>
      </w:pPr>
      <w:r w:rsidRPr="59D4CCB2">
        <w:rPr>
          <w:rFonts w:ascii="Times New Roman" w:eastAsia="Times New Roman" w:hAnsi="Times New Roman" w:cs="Times New Roman"/>
          <w:sz w:val="24"/>
          <w:szCs w:val="24"/>
        </w:rPr>
        <w:lastRenderedPageBreak/>
        <w:t xml:space="preserve">A. Quek, A. </w:t>
      </w:r>
      <w:proofErr w:type="spellStart"/>
      <w:r w:rsidRPr="59D4CCB2">
        <w:rPr>
          <w:rFonts w:ascii="Times New Roman" w:eastAsia="Times New Roman" w:hAnsi="Times New Roman" w:cs="Times New Roman"/>
          <w:sz w:val="24"/>
          <w:szCs w:val="24"/>
        </w:rPr>
        <w:t>Ee</w:t>
      </w:r>
      <w:proofErr w:type="spellEnd"/>
      <w:r w:rsidRPr="59D4CCB2">
        <w:rPr>
          <w:rFonts w:ascii="Times New Roman" w:eastAsia="Times New Roman" w:hAnsi="Times New Roman" w:cs="Times New Roman"/>
          <w:sz w:val="24"/>
          <w:szCs w:val="24"/>
        </w:rPr>
        <w:t xml:space="preserve">, A. Ng, and T. Y. Wah, “Challenges in Environmental Sustainability of renewable energy options in Singapore,” </w:t>
      </w:r>
      <w:r w:rsidRPr="59D4CCB2">
        <w:rPr>
          <w:rFonts w:ascii="Times New Roman" w:eastAsia="Times New Roman" w:hAnsi="Times New Roman" w:cs="Times New Roman"/>
          <w:i/>
          <w:iCs/>
          <w:sz w:val="24"/>
          <w:szCs w:val="24"/>
        </w:rPr>
        <w:t>Energy Policy</w:t>
      </w:r>
      <w:r w:rsidRPr="59D4CCB2">
        <w:rPr>
          <w:rFonts w:ascii="Times New Roman" w:eastAsia="Times New Roman" w:hAnsi="Times New Roman" w:cs="Times New Roman"/>
          <w:sz w:val="24"/>
          <w:szCs w:val="24"/>
        </w:rPr>
        <w:t>, vol. 122, no. August, pp. 388–394, 2018.</w:t>
      </w:r>
    </w:p>
    <w:p w14:paraId="4C446159" w14:textId="597F034A" w:rsidR="00810B07" w:rsidRDefault="00F80622">
      <w:pPr>
        <w:rPr>
          <w:rFonts w:ascii="Times New Roman" w:eastAsia="Times New Roman" w:hAnsi="Times New Roman" w:cs="Times New Roman"/>
          <w:sz w:val="24"/>
          <w:szCs w:val="24"/>
        </w:rPr>
      </w:pPr>
      <w:r>
        <w:rPr>
          <w:rFonts w:ascii="Times New Roman" w:hAnsi="Times New Roman" w:cs="Times New Roman"/>
          <w:sz w:val="24"/>
          <w:szCs w:val="24"/>
        </w:rPr>
        <w:t xml:space="preserve">This </w:t>
      </w:r>
      <w:r w:rsidR="0018319E">
        <w:rPr>
          <w:rFonts w:ascii="Times New Roman" w:hAnsi="Times New Roman" w:cs="Times New Roman"/>
          <w:sz w:val="24"/>
          <w:szCs w:val="24"/>
        </w:rPr>
        <w:t>article</w:t>
      </w:r>
      <w:r w:rsidR="00A0770F">
        <w:rPr>
          <w:rFonts w:ascii="Times New Roman" w:hAnsi="Times New Roman" w:cs="Times New Roman"/>
          <w:sz w:val="24"/>
          <w:szCs w:val="24"/>
        </w:rPr>
        <w:t xml:space="preserve"> </w:t>
      </w:r>
      <w:r w:rsidR="00AD0A2A">
        <w:rPr>
          <w:rFonts w:ascii="Times New Roman" w:hAnsi="Times New Roman" w:cs="Times New Roman"/>
          <w:sz w:val="24"/>
          <w:szCs w:val="24"/>
        </w:rPr>
        <w:t>examines</w:t>
      </w:r>
      <w:r w:rsidR="00A0770F">
        <w:rPr>
          <w:rFonts w:ascii="Times New Roman" w:hAnsi="Times New Roman" w:cs="Times New Roman"/>
          <w:sz w:val="24"/>
          <w:szCs w:val="24"/>
        </w:rPr>
        <w:t xml:space="preserve"> the </w:t>
      </w:r>
      <w:r w:rsidR="00142FA2">
        <w:rPr>
          <w:rFonts w:ascii="Times New Roman" w:hAnsi="Times New Roman" w:cs="Times New Roman"/>
          <w:sz w:val="24"/>
          <w:szCs w:val="24"/>
        </w:rPr>
        <w:t xml:space="preserve">environmental </w:t>
      </w:r>
      <w:r w:rsidR="00A0770F">
        <w:rPr>
          <w:rFonts w:ascii="Times New Roman" w:hAnsi="Times New Roman" w:cs="Times New Roman"/>
          <w:sz w:val="24"/>
          <w:szCs w:val="24"/>
        </w:rPr>
        <w:t>sustainability of renewable energy in Singapore</w:t>
      </w:r>
      <w:r w:rsidR="00CE7E71">
        <w:rPr>
          <w:rFonts w:ascii="Times New Roman" w:hAnsi="Times New Roman" w:cs="Times New Roman"/>
          <w:sz w:val="24"/>
          <w:szCs w:val="24"/>
        </w:rPr>
        <w:t xml:space="preserve"> given</w:t>
      </w:r>
      <w:r w:rsidR="00142FA2">
        <w:rPr>
          <w:rFonts w:ascii="Times New Roman" w:hAnsi="Times New Roman" w:cs="Times New Roman"/>
          <w:sz w:val="24"/>
          <w:szCs w:val="24"/>
        </w:rPr>
        <w:t xml:space="preserve"> </w:t>
      </w:r>
      <w:r w:rsidR="003D5D40">
        <w:rPr>
          <w:rFonts w:ascii="Times New Roman" w:hAnsi="Times New Roman" w:cs="Times New Roman"/>
          <w:sz w:val="24"/>
          <w:szCs w:val="24"/>
        </w:rPr>
        <w:t>its</w:t>
      </w:r>
      <w:r w:rsidR="00142FA2">
        <w:rPr>
          <w:rFonts w:ascii="Times New Roman" w:hAnsi="Times New Roman" w:cs="Times New Roman"/>
          <w:sz w:val="24"/>
          <w:szCs w:val="24"/>
        </w:rPr>
        <w:t xml:space="preserve"> </w:t>
      </w:r>
      <w:r w:rsidR="003D5D40">
        <w:rPr>
          <w:rFonts w:ascii="Times New Roman" w:hAnsi="Times New Roman" w:cs="Times New Roman"/>
          <w:sz w:val="24"/>
          <w:szCs w:val="24"/>
        </w:rPr>
        <w:t>geographical limitations</w:t>
      </w:r>
      <w:r w:rsidR="00CE7E71">
        <w:rPr>
          <w:rFonts w:ascii="Times New Roman" w:hAnsi="Times New Roman" w:cs="Times New Roman"/>
          <w:sz w:val="24"/>
          <w:szCs w:val="24"/>
        </w:rPr>
        <w:t xml:space="preserve">. </w:t>
      </w:r>
      <w:r w:rsidR="00C027B3">
        <w:rPr>
          <w:rFonts w:ascii="Times New Roman" w:hAnsi="Times New Roman" w:cs="Times New Roman"/>
          <w:sz w:val="24"/>
          <w:szCs w:val="24"/>
        </w:rPr>
        <w:t>It presents geographical and demographic data</w:t>
      </w:r>
      <w:r w:rsidR="001D42CB">
        <w:rPr>
          <w:rFonts w:ascii="Times New Roman" w:hAnsi="Times New Roman" w:cs="Times New Roman"/>
          <w:sz w:val="24"/>
          <w:szCs w:val="24"/>
        </w:rPr>
        <w:t xml:space="preserve"> such as the land area of Singapore (</w:t>
      </w:r>
      <w:r w:rsidR="009707F4" w:rsidRPr="59D4CCB2">
        <w:rPr>
          <w:rFonts w:ascii="Times New Roman" w:eastAsia="Times New Roman" w:hAnsi="Times New Roman" w:cs="Times New Roman"/>
          <w:sz w:val="24"/>
          <w:szCs w:val="24"/>
        </w:rPr>
        <w:t>710km</w:t>
      </w:r>
      <w:r w:rsidR="009707F4" w:rsidRPr="59D4CCB2">
        <w:rPr>
          <w:rFonts w:ascii="Times New Roman" w:eastAsia="Times New Roman" w:hAnsi="Times New Roman" w:cs="Times New Roman"/>
          <w:sz w:val="24"/>
          <w:szCs w:val="24"/>
          <w:vertAlign w:val="superscript"/>
        </w:rPr>
        <w:t>2</w:t>
      </w:r>
      <w:r w:rsidR="00487449">
        <w:rPr>
          <w:rFonts w:ascii="Times New Roman" w:eastAsia="Times New Roman" w:hAnsi="Times New Roman" w:cs="Times New Roman"/>
          <w:sz w:val="24"/>
          <w:szCs w:val="24"/>
        </w:rPr>
        <w:t>)</w:t>
      </w:r>
      <w:r w:rsidR="00DE1886">
        <w:rPr>
          <w:rFonts w:ascii="Times New Roman" w:eastAsia="Times New Roman" w:hAnsi="Times New Roman" w:cs="Times New Roman"/>
          <w:sz w:val="24"/>
          <w:szCs w:val="24"/>
        </w:rPr>
        <w:t xml:space="preserve"> and </w:t>
      </w:r>
      <w:r w:rsidR="005A2548">
        <w:rPr>
          <w:rFonts w:ascii="Times New Roman" w:eastAsia="Times New Roman" w:hAnsi="Times New Roman" w:cs="Times New Roman"/>
          <w:sz w:val="24"/>
          <w:szCs w:val="24"/>
        </w:rPr>
        <w:t>the amount of space required</w:t>
      </w:r>
      <w:r w:rsidR="003D1656">
        <w:rPr>
          <w:rFonts w:ascii="Times New Roman" w:eastAsia="Times New Roman" w:hAnsi="Times New Roman" w:cs="Times New Roman"/>
          <w:sz w:val="24"/>
          <w:szCs w:val="24"/>
        </w:rPr>
        <w:t xml:space="preserve"> for</w:t>
      </w:r>
      <w:r w:rsidR="005A2548">
        <w:rPr>
          <w:rFonts w:ascii="Times New Roman" w:eastAsia="Times New Roman" w:hAnsi="Times New Roman" w:cs="Times New Roman"/>
          <w:sz w:val="24"/>
          <w:szCs w:val="24"/>
        </w:rPr>
        <w:t xml:space="preserve"> </w:t>
      </w:r>
      <w:r w:rsidR="003D1656">
        <w:rPr>
          <w:rFonts w:ascii="Times New Roman" w:eastAsia="Times New Roman" w:hAnsi="Times New Roman" w:cs="Times New Roman"/>
          <w:sz w:val="24"/>
          <w:szCs w:val="24"/>
        </w:rPr>
        <w:t xml:space="preserve">sufficient </w:t>
      </w:r>
      <w:r w:rsidR="005A2548">
        <w:rPr>
          <w:rFonts w:ascii="Times New Roman" w:eastAsia="Times New Roman" w:hAnsi="Times New Roman" w:cs="Times New Roman"/>
          <w:sz w:val="24"/>
          <w:szCs w:val="24"/>
        </w:rPr>
        <w:t>PV panels</w:t>
      </w:r>
      <w:r w:rsidR="00686A22">
        <w:rPr>
          <w:rFonts w:ascii="Times New Roman" w:eastAsia="Times New Roman" w:hAnsi="Times New Roman" w:cs="Times New Roman"/>
          <w:sz w:val="24"/>
          <w:szCs w:val="24"/>
        </w:rPr>
        <w:t xml:space="preserve"> (1</w:t>
      </w:r>
      <w:r w:rsidR="00686A22" w:rsidRPr="59D4CCB2">
        <w:rPr>
          <w:rFonts w:ascii="Times New Roman" w:eastAsia="Times New Roman" w:hAnsi="Times New Roman" w:cs="Times New Roman"/>
          <w:color w:val="000000" w:themeColor="text1"/>
          <w:sz w:val="24"/>
          <w:szCs w:val="24"/>
        </w:rPr>
        <w:t>58km</w:t>
      </w:r>
      <w:r w:rsidR="00686A22" w:rsidRPr="59D4CCB2">
        <w:rPr>
          <w:rFonts w:ascii="Times New Roman" w:eastAsia="Times New Roman" w:hAnsi="Times New Roman" w:cs="Times New Roman"/>
          <w:sz w:val="24"/>
          <w:szCs w:val="24"/>
          <w:vertAlign w:val="superscript"/>
        </w:rPr>
        <w:t>2</w:t>
      </w:r>
      <w:r w:rsidR="00686A22">
        <w:rPr>
          <w:rFonts w:ascii="Times New Roman" w:eastAsia="Times New Roman" w:hAnsi="Times New Roman" w:cs="Times New Roman"/>
          <w:sz w:val="24"/>
          <w:szCs w:val="24"/>
        </w:rPr>
        <w:t>)</w:t>
      </w:r>
      <w:r w:rsidR="003D1656">
        <w:rPr>
          <w:rFonts w:ascii="Times New Roman" w:eastAsia="Times New Roman" w:hAnsi="Times New Roman" w:cs="Times New Roman"/>
          <w:sz w:val="24"/>
          <w:szCs w:val="24"/>
        </w:rPr>
        <w:t xml:space="preserve"> to meet the </w:t>
      </w:r>
      <w:r w:rsidR="0076257D">
        <w:rPr>
          <w:rFonts w:ascii="Times New Roman" w:eastAsia="Times New Roman" w:hAnsi="Times New Roman" w:cs="Times New Roman"/>
          <w:sz w:val="24"/>
          <w:szCs w:val="24"/>
        </w:rPr>
        <w:t xml:space="preserve">large </w:t>
      </w:r>
      <w:r w:rsidR="003D1656">
        <w:rPr>
          <w:rFonts w:ascii="Times New Roman" w:eastAsia="Times New Roman" w:hAnsi="Times New Roman" w:cs="Times New Roman"/>
          <w:sz w:val="24"/>
          <w:szCs w:val="24"/>
        </w:rPr>
        <w:t xml:space="preserve">energy </w:t>
      </w:r>
      <w:r w:rsidR="003D42FB">
        <w:rPr>
          <w:rFonts w:ascii="Times New Roman" w:eastAsia="Times New Roman" w:hAnsi="Times New Roman" w:cs="Times New Roman"/>
          <w:sz w:val="24"/>
          <w:szCs w:val="24"/>
        </w:rPr>
        <w:t>demand of the high population density country.</w:t>
      </w:r>
    </w:p>
    <w:p w14:paraId="57CF8542" w14:textId="3FD25E6F" w:rsidR="0076257D" w:rsidRDefault="0076257D">
      <w:pPr>
        <w:rPr>
          <w:rFonts w:ascii="Times New Roman" w:hAnsi="Times New Roman" w:cs="Times New Roman"/>
          <w:color w:val="333333"/>
          <w:sz w:val="24"/>
          <w:szCs w:val="24"/>
          <w:shd w:val="clear" w:color="auto" w:fill="FFFFFF"/>
        </w:rPr>
      </w:pPr>
      <w:r>
        <w:rPr>
          <w:rFonts w:ascii="Times New Roman" w:eastAsia="Times New Roman" w:hAnsi="Times New Roman" w:cs="Times New Roman"/>
          <w:sz w:val="24"/>
          <w:szCs w:val="24"/>
        </w:rPr>
        <w:t xml:space="preserve">This source is </w:t>
      </w:r>
      <w:r w:rsidR="00DB4593">
        <w:rPr>
          <w:rFonts w:ascii="Times New Roman" w:eastAsia="Times New Roman" w:hAnsi="Times New Roman" w:cs="Times New Roman"/>
          <w:sz w:val="24"/>
          <w:szCs w:val="24"/>
        </w:rPr>
        <w:t xml:space="preserve">published in 2018 </w:t>
      </w:r>
      <w:r w:rsidR="00407926">
        <w:rPr>
          <w:rFonts w:ascii="Times New Roman" w:eastAsia="Times New Roman" w:hAnsi="Times New Roman" w:cs="Times New Roman"/>
          <w:sz w:val="24"/>
          <w:szCs w:val="24"/>
        </w:rPr>
        <w:t>and the data used are relatively updated</w:t>
      </w:r>
      <w:r w:rsidR="00BF42BA">
        <w:rPr>
          <w:rFonts w:ascii="Times New Roman" w:eastAsia="Times New Roman" w:hAnsi="Times New Roman" w:cs="Times New Roman"/>
          <w:sz w:val="24"/>
          <w:szCs w:val="24"/>
        </w:rPr>
        <w:t>, citing from other credible sources such as</w:t>
      </w:r>
      <w:r w:rsidR="009B7B78">
        <w:rPr>
          <w:rFonts w:ascii="Times New Roman" w:eastAsia="Times New Roman" w:hAnsi="Times New Roman" w:cs="Times New Roman"/>
          <w:sz w:val="24"/>
          <w:szCs w:val="24"/>
        </w:rPr>
        <w:t xml:space="preserve"> 2017 data from</w:t>
      </w:r>
      <w:r w:rsidR="00EA7E56">
        <w:rPr>
          <w:rFonts w:ascii="Times New Roman" w:eastAsia="Times New Roman" w:hAnsi="Times New Roman" w:cs="Times New Roman"/>
          <w:sz w:val="24"/>
          <w:szCs w:val="24"/>
        </w:rPr>
        <w:t xml:space="preserve"> Energy Market Authority (EMA) and 2016 data from National Environmental Agency (NEA).</w:t>
      </w:r>
      <w:r w:rsidR="00D65027">
        <w:rPr>
          <w:rFonts w:ascii="Times New Roman" w:eastAsia="Times New Roman" w:hAnsi="Times New Roman" w:cs="Times New Roman"/>
          <w:sz w:val="24"/>
          <w:szCs w:val="24"/>
        </w:rPr>
        <w:t xml:space="preserve"> </w:t>
      </w:r>
      <w:r w:rsidR="00C87271">
        <w:rPr>
          <w:rFonts w:ascii="Times New Roman" w:eastAsia="Times New Roman" w:hAnsi="Times New Roman" w:cs="Times New Roman"/>
          <w:sz w:val="24"/>
          <w:szCs w:val="24"/>
        </w:rPr>
        <w:t xml:space="preserve">The researchers are from the University of Singapore (NUS) </w:t>
      </w:r>
      <w:r w:rsidR="00934011">
        <w:rPr>
          <w:rFonts w:ascii="Times New Roman" w:eastAsia="Times New Roman" w:hAnsi="Times New Roman" w:cs="Times New Roman"/>
          <w:sz w:val="24"/>
          <w:szCs w:val="24"/>
        </w:rPr>
        <w:t xml:space="preserve">and according to ORCID, they have </w:t>
      </w:r>
      <w:r w:rsidR="00742A59">
        <w:rPr>
          <w:rFonts w:ascii="Times New Roman" w:eastAsia="Times New Roman" w:hAnsi="Times New Roman" w:cs="Times New Roman"/>
          <w:sz w:val="24"/>
          <w:szCs w:val="24"/>
        </w:rPr>
        <w:t xml:space="preserve">much relevant experience in this field of study. </w:t>
      </w:r>
      <w:r w:rsidR="00D65027" w:rsidRPr="003D24BC">
        <w:rPr>
          <w:rFonts w:ascii="Times New Roman" w:eastAsia="Times New Roman" w:hAnsi="Times New Roman" w:cs="Times New Roman"/>
          <w:sz w:val="24"/>
          <w:szCs w:val="24"/>
        </w:rPr>
        <w:t xml:space="preserve">This source is relevant </w:t>
      </w:r>
      <w:r w:rsidR="00BB14A8" w:rsidRPr="003D24BC">
        <w:rPr>
          <w:rFonts w:ascii="Times New Roman" w:eastAsia="Times New Roman" w:hAnsi="Times New Roman" w:cs="Times New Roman"/>
          <w:sz w:val="24"/>
          <w:szCs w:val="24"/>
        </w:rPr>
        <w:t xml:space="preserve">as it studies </w:t>
      </w:r>
      <w:r w:rsidR="00EB58B2" w:rsidRPr="003D24BC">
        <w:rPr>
          <w:rFonts w:ascii="Times New Roman" w:eastAsia="Times New Roman" w:hAnsi="Times New Roman" w:cs="Times New Roman"/>
          <w:sz w:val="24"/>
          <w:szCs w:val="24"/>
        </w:rPr>
        <w:t xml:space="preserve">our </w:t>
      </w:r>
      <w:r w:rsidR="00BB14A8" w:rsidRPr="003D24BC">
        <w:rPr>
          <w:rFonts w:ascii="Times New Roman" w:eastAsia="Times New Roman" w:hAnsi="Times New Roman" w:cs="Times New Roman"/>
          <w:sz w:val="24"/>
          <w:szCs w:val="24"/>
        </w:rPr>
        <w:t xml:space="preserve">target location of our report </w:t>
      </w:r>
      <w:r w:rsidR="00BB14A8" w:rsidRPr="003D24BC">
        <w:rPr>
          <w:rFonts w:ascii="Times New Roman" w:eastAsia="Times New Roman" w:hAnsi="Times New Roman" w:cs="Times New Roman"/>
          <w:sz w:val="24"/>
          <w:szCs w:val="24"/>
        </w:rPr>
        <w:softHyphen/>
      </w:r>
      <w:r w:rsidR="00BB14A8" w:rsidRPr="003D24BC">
        <w:rPr>
          <w:rFonts w:ascii="Times New Roman" w:eastAsia="Times New Roman" w:hAnsi="Times New Roman" w:cs="Times New Roman"/>
          <w:sz w:val="24"/>
          <w:szCs w:val="24"/>
        </w:rPr>
        <w:softHyphen/>
        <w:t>– Singapore</w:t>
      </w:r>
      <w:r w:rsidR="007F0C54" w:rsidRPr="003D24BC">
        <w:rPr>
          <w:rFonts w:ascii="Times New Roman" w:eastAsia="Times New Roman" w:hAnsi="Times New Roman" w:cs="Times New Roman"/>
          <w:sz w:val="24"/>
          <w:szCs w:val="24"/>
        </w:rPr>
        <w:t>;</w:t>
      </w:r>
      <w:r w:rsidR="006F1F22" w:rsidRPr="003D24BC">
        <w:rPr>
          <w:rFonts w:ascii="Times New Roman" w:eastAsia="Times New Roman" w:hAnsi="Times New Roman" w:cs="Times New Roman"/>
          <w:sz w:val="24"/>
          <w:szCs w:val="24"/>
        </w:rPr>
        <w:t xml:space="preserve"> and obtains data from the local </w:t>
      </w:r>
      <w:r w:rsidR="007F0C54" w:rsidRPr="003D24BC">
        <w:rPr>
          <w:rFonts w:ascii="Times New Roman" w:eastAsia="Times New Roman" w:hAnsi="Times New Roman" w:cs="Times New Roman"/>
          <w:sz w:val="24"/>
          <w:szCs w:val="24"/>
        </w:rPr>
        <w:t xml:space="preserve">organisations that are credible and updated. </w:t>
      </w:r>
      <w:r w:rsidR="00E61220" w:rsidRPr="003D24BC">
        <w:rPr>
          <w:rFonts w:ascii="Times New Roman" w:eastAsia="Times New Roman" w:hAnsi="Times New Roman" w:cs="Times New Roman"/>
          <w:sz w:val="24"/>
          <w:szCs w:val="24"/>
        </w:rPr>
        <w:t xml:space="preserve">With reference to </w:t>
      </w:r>
      <w:r w:rsidR="00A30079" w:rsidRPr="003D24BC">
        <w:rPr>
          <w:rFonts w:ascii="Times New Roman" w:eastAsia="Times New Roman" w:hAnsi="Times New Roman" w:cs="Times New Roman"/>
          <w:sz w:val="24"/>
          <w:szCs w:val="24"/>
        </w:rPr>
        <w:t xml:space="preserve">an article published by </w:t>
      </w:r>
      <w:r w:rsidR="00E5103C" w:rsidRPr="003D24BC">
        <w:rPr>
          <w:rFonts w:ascii="Times New Roman" w:eastAsia="Times New Roman" w:hAnsi="Times New Roman" w:cs="Times New Roman"/>
          <w:sz w:val="24"/>
          <w:szCs w:val="24"/>
        </w:rPr>
        <w:t>The Business Times</w:t>
      </w:r>
      <w:r w:rsidR="00270770" w:rsidRPr="003D24BC">
        <w:rPr>
          <w:rFonts w:ascii="Times New Roman" w:eastAsia="Times New Roman" w:hAnsi="Times New Roman" w:cs="Times New Roman"/>
          <w:sz w:val="24"/>
          <w:szCs w:val="24"/>
        </w:rPr>
        <w:t xml:space="preserve"> </w:t>
      </w:r>
      <w:r w:rsidR="00994C5B" w:rsidRPr="003D24BC">
        <w:rPr>
          <w:rFonts w:ascii="Times New Roman" w:eastAsia="Times New Roman" w:hAnsi="Times New Roman" w:cs="Times New Roman"/>
          <w:sz w:val="24"/>
          <w:szCs w:val="24"/>
        </w:rPr>
        <w:t xml:space="preserve">in December 2018, entitled “Singapore goes underground to boost land use”, </w:t>
      </w:r>
      <w:proofErr w:type="spellStart"/>
      <w:r w:rsidR="003D24BC" w:rsidRPr="003D24BC">
        <w:rPr>
          <w:rFonts w:ascii="Times New Roman" w:hAnsi="Times New Roman" w:cs="Times New Roman"/>
          <w:color w:val="333333"/>
          <w:sz w:val="24"/>
          <w:szCs w:val="24"/>
          <w:shd w:val="clear" w:color="auto" w:fill="FFFFFF"/>
        </w:rPr>
        <w:t>Ler</w:t>
      </w:r>
      <w:proofErr w:type="spellEnd"/>
      <w:r w:rsidR="003D24BC" w:rsidRPr="003D24BC">
        <w:rPr>
          <w:rFonts w:ascii="Times New Roman" w:hAnsi="Times New Roman" w:cs="Times New Roman"/>
          <w:color w:val="333333"/>
          <w:sz w:val="24"/>
          <w:szCs w:val="24"/>
          <w:shd w:val="clear" w:color="auto" w:fill="FFFFFF"/>
        </w:rPr>
        <w:t xml:space="preserve"> Seng Ann, a group director at the Urban Redevelopment Authority (URA)</w:t>
      </w:r>
      <w:r w:rsidR="003D24BC">
        <w:rPr>
          <w:rFonts w:ascii="Times New Roman" w:hAnsi="Times New Roman" w:cs="Times New Roman"/>
          <w:color w:val="333333"/>
          <w:sz w:val="24"/>
          <w:szCs w:val="24"/>
          <w:shd w:val="clear" w:color="auto" w:fill="FFFFFF"/>
        </w:rPr>
        <w:t xml:space="preserve"> acknowledges the land scarcity in Singapore and</w:t>
      </w:r>
      <w:r w:rsidR="00CA0687">
        <w:rPr>
          <w:rFonts w:ascii="Times New Roman" w:hAnsi="Times New Roman" w:cs="Times New Roman"/>
          <w:color w:val="333333"/>
          <w:sz w:val="24"/>
          <w:szCs w:val="24"/>
          <w:shd w:val="clear" w:color="auto" w:fill="FFFFFF"/>
        </w:rPr>
        <w:t xml:space="preserve"> the implication of it on </w:t>
      </w:r>
      <w:r w:rsidR="005E25AE">
        <w:rPr>
          <w:rFonts w:ascii="Times New Roman" w:hAnsi="Times New Roman" w:cs="Times New Roman"/>
          <w:color w:val="333333"/>
          <w:sz w:val="24"/>
          <w:szCs w:val="24"/>
          <w:shd w:val="clear" w:color="auto" w:fill="FFFFFF"/>
        </w:rPr>
        <w:t>the country’s future development.</w:t>
      </w:r>
    </w:p>
    <w:p w14:paraId="39DD951F" w14:textId="3FB5BD38" w:rsidR="005E25AE" w:rsidRDefault="005E25A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source </w:t>
      </w:r>
      <w:r w:rsidR="00271008">
        <w:rPr>
          <w:rFonts w:ascii="Times New Roman" w:hAnsi="Times New Roman" w:cs="Times New Roman"/>
          <w:color w:val="333333"/>
          <w:sz w:val="24"/>
          <w:szCs w:val="24"/>
          <w:shd w:val="clear" w:color="auto" w:fill="FFFFFF"/>
        </w:rPr>
        <w:t>provides us with the evidence and data to support our claim that land scarcity is a pressing issue</w:t>
      </w:r>
      <w:r w:rsidR="00E4151B">
        <w:rPr>
          <w:rFonts w:ascii="Times New Roman" w:hAnsi="Times New Roman" w:cs="Times New Roman"/>
          <w:color w:val="333333"/>
          <w:sz w:val="24"/>
          <w:szCs w:val="24"/>
          <w:shd w:val="clear" w:color="auto" w:fill="FFFFFF"/>
        </w:rPr>
        <w:t xml:space="preserve"> undermining Singapore’s ability to meet its demand for green energy.</w:t>
      </w:r>
      <w:r w:rsidR="0090475C">
        <w:rPr>
          <w:rFonts w:ascii="Times New Roman" w:hAnsi="Times New Roman" w:cs="Times New Roman"/>
          <w:color w:val="333333"/>
          <w:sz w:val="24"/>
          <w:szCs w:val="24"/>
          <w:shd w:val="clear" w:color="auto" w:fill="FFFFFF"/>
        </w:rPr>
        <w:t xml:space="preserve"> It </w:t>
      </w:r>
      <w:r w:rsidR="003456E9">
        <w:rPr>
          <w:rFonts w:ascii="Times New Roman" w:hAnsi="Times New Roman" w:cs="Times New Roman"/>
          <w:color w:val="333333"/>
          <w:sz w:val="24"/>
          <w:szCs w:val="24"/>
          <w:shd w:val="clear" w:color="auto" w:fill="FFFFFF"/>
        </w:rPr>
        <w:t>presents</w:t>
      </w:r>
      <w:r w:rsidR="0090475C">
        <w:rPr>
          <w:rFonts w:ascii="Times New Roman" w:hAnsi="Times New Roman" w:cs="Times New Roman"/>
          <w:color w:val="333333"/>
          <w:sz w:val="24"/>
          <w:szCs w:val="24"/>
          <w:shd w:val="clear" w:color="auto" w:fill="FFFFFF"/>
        </w:rPr>
        <w:t xml:space="preserve"> the extent of the land scarcity’s implication on </w:t>
      </w:r>
      <w:r w:rsidR="003456E9">
        <w:rPr>
          <w:rFonts w:ascii="Times New Roman" w:hAnsi="Times New Roman" w:cs="Times New Roman"/>
          <w:color w:val="333333"/>
          <w:sz w:val="24"/>
          <w:szCs w:val="24"/>
          <w:shd w:val="clear" w:color="auto" w:fill="FFFFFF"/>
        </w:rPr>
        <w:t xml:space="preserve">solar energy deployment and </w:t>
      </w:r>
      <w:r w:rsidR="00934425">
        <w:rPr>
          <w:rFonts w:ascii="Times New Roman" w:hAnsi="Times New Roman" w:cs="Times New Roman"/>
          <w:color w:val="333333"/>
          <w:sz w:val="24"/>
          <w:szCs w:val="24"/>
          <w:shd w:val="clear" w:color="auto" w:fill="FFFFFF"/>
        </w:rPr>
        <w:t>serves as a basis for our choices of proposed solutions.</w:t>
      </w:r>
    </w:p>
    <w:p w14:paraId="667D522C" w14:textId="50BD4366" w:rsidR="00B26D9E" w:rsidRDefault="00B26D9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C47E617" w14:textId="14D55077" w:rsidR="00B26D9E" w:rsidRDefault="00B26D9E" w:rsidP="00B26D9E">
      <w:pPr>
        <w:spacing w:line="360" w:lineRule="auto"/>
        <w:jc w:val="both"/>
        <w:rPr>
          <w:rFonts w:ascii="Times New Roman" w:eastAsia="Times New Roman" w:hAnsi="Times New Roman" w:cs="Times New Roman"/>
          <w:color w:val="000000" w:themeColor="text1"/>
          <w:sz w:val="24"/>
          <w:szCs w:val="24"/>
        </w:rPr>
      </w:pPr>
      <w:r w:rsidRPr="2BA8B9EF">
        <w:rPr>
          <w:rFonts w:ascii="Times New Roman" w:eastAsia="Times New Roman" w:hAnsi="Times New Roman" w:cs="Times New Roman"/>
          <w:color w:val="000000" w:themeColor="text1"/>
          <w:sz w:val="24"/>
          <w:szCs w:val="24"/>
        </w:rPr>
        <w:lastRenderedPageBreak/>
        <w:t xml:space="preserve">Our second proposed solution is the installation of non-tracking planar concentrators which act as mirrors to redirect solar energy onto specific areas with </w:t>
      </w:r>
      <w:del w:id="0"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1"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panels installed. As some areas have consistent and good exposure to the sun, but the restricted space due to urban infrastructure impedes the installation of </w:t>
      </w:r>
      <w:del w:id="2"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3"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panels, planar concentrators which require lesser space (and cost) than the </w:t>
      </w:r>
      <w:del w:id="4"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5"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panels can be installed. These concentrators resolve the intermittency in solar generation by redirecting solar energy from these consistently high sunlight exposed areas with limited panels installation space onto locations with lower or inconsistent sunlight exposure but with available space for </w:t>
      </w:r>
      <w:del w:id="6"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7"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panels installations.  </w:t>
      </w:r>
      <w:commentRangeStart w:id="8"/>
      <w:r w:rsidRPr="2BA8B9EF">
        <w:rPr>
          <w:rFonts w:ascii="Times New Roman" w:eastAsia="Times New Roman" w:hAnsi="Times New Roman" w:cs="Times New Roman"/>
          <w:color w:val="000000" w:themeColor="text1"/>
          <w:sz w:val="24"/>
          <w:szCs w:val="24"/>
        </w:rPr>
        <w:t xml:space="preserve">According to a report by Solar Energy Research Institute of Singapore (SERIS), </w:t>
      </w:r>
      <w:del w:id="9"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10"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cell can only be installed in the upper part of high-rise buildings due to mutual shading</w:t>
      </w:r>
      <w:commentRangeEnd w:id="8"/>
      <w:r>
        <w:rPr>
          <w:rStyle w:val="CommentReference"/>
        </w:rPr>
        <w:commentReference w:id="8"/>
      </w:r>
      <w:sdt>
        <w:sdtPr>
          <w:rPr>
            <w:rFonts w:ascii="Times New Roman" w:eastAsia="Times New Roman" w:hAnsi="Times New Roman" w:cs="Times New Roman"/>
            <w:color w:val="000000" w:themeColor="text1"/>
            <w:sz w:val="24"/>
            <w:szCs w:val="24"/>
          </w:rPr>
          <w:id w:val="1653416065"/>
          <w:citation/>
        </w:sdt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lang w:val="en-US"/>
            </w:rPr>
            <w:instrText xml:space="preserve"> CITATION Joa13 \l 1033 </w:instrText>
          </w:r>
          <w:r>
            <w:rPr>
              <w:rFonts w:ascii="Times New Roman" w:eastAsia="Times New Roman" w:hAnsi="Times New Roman" w:cs="Times New Roman"/>
              <w:color w:val="000000" w:themeColor="text1"/>
              <w:sz w:val="24"/>
              <w:szCs w:val="24"/>
            </w:rPr>
            <w:fldChar w:fldCharType="separate"/>
          </w:r>
          <w:r>
            <w:rPr>
              <w:rFonts w:ascii="Times New Roman" w:eastAsia="Times New Roman" w:hAnsi="Times New Roman" w:cs="Times New Roman"/>
              <w:noProof/>
              <w:color w:val="000000" w:themeColor="text1"/>
              <w:sz w:val="24"/>
              <w:szCs w:val="24"/>
              <w:lang w:val="en-US"/>
            </w:rPr>
            <w:t xml:space="preserve"> [40]</w:t>
          </w:r>
          <w:r>
            <w:rPr>
              <w:rFonts w:ascii="Times New Roman" w:eastAsia="Times New Roman" w:hAnsi="Times New Roman" w:cs="Times New Roman"/>
              <w:color w:val="000000" w:themeColor="text1"/>
              <w:sz w:val="24"/>
              <w:szCs w:val="24"/>
            </w:rPr>
            <w:fldChar w:fldCharType="end"/>
          </w:r>
        </w:sdtContent>
      </w:sdt>
      <w:r w:rsidRPr="2BA8B9EF">
        <w:rPr>
          <w:rFonts w:ascii="Times New Roman" w:eastAsia="Times New Roman" w:hAnsi="Times New Roman" w:cs="Times New Roman"/>
          <w:color w:val="000000" w:themeColor="text1"/>
          <w:sz w:val="24"/>
          <w:szCs w:val="24"/>
        </w:rPr>
        <w:t xml:space="preserve">. </w:t>
      </w:r>
      <w:commentRangeStart w:id="11"/>
      <w:r w:rsidRPr="2BA8B9EF">
        <w:rPr>
          <w:rFonts w:ascii="Times New Roman" w:eastAsia="Times New Roman" w:hAnsi="Times New Roman" w:cs="Times New Roman"/>
          <w:color w:val="000000" w:themeColor="text1"/>
          <w:sz w:val="24"/>
          <w:szCs w:val="24"/>
        </w:rPr>
        <w:t xml:space="preserve">In addition, </w:t>
      </w:r>
      <w:del w:id="12"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13"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cells can only be installed at places out of reach of the residents or homeowners as they might sabotage the </w:t>
      </w:r>
      <w:del w:id="14"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15"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cells due to the unappealing aesthetics</w:t>
      </w:r>
      <w:commentRangeEnd w:id="11"/>
      <w:r>
        <w:rPr>
          <w:rStyle w:val="CommentReference"/>
        </w:rPr>
        <w:commentReference w:id="11"/>
      </w:r>
      <w:sdt>
        <w:sdtPr>
          <w:rPr>
            <w:rFonts w:ascii="Times New Roman" w:eastAsia="Times New Roman" w:hAnsi="Times New Roman" w:cs="Times New Roman"/>
            <w:color w:val="000000" w:themeColor="text1"/>
            <w:sz w:val="24"/>
            <w:szCs w:val="24"/>
          </w:rPr>
          <w:id w:val="1500308637"/>
          <w:citation/>
        </w:sdt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lang w:val="en-US"/>
            </w:rPr>
            <w:instrText xml:space="preserve"> CITATION Joa13 \l 1033 </w:instrText>
          </w:r>
          <w:r>
            <w:rPr>
              <w:rFonts w:ascii="Times New Roman" w:eastAsia="Times New Roman" w:hAnsi="Times New Roman" w:cs="Times New Roman"/>
              <w:color w:val="000000" w:themeColor="text1"/>
              <w:sz w:val="24"/>
              <w:szCs w:val="24"/>
            </w:rPr>
            <w:fldChar w:fldCharType="separate"/>
          </w:r>
          <w:r>
            <w:rPr>
              <w:rFonts w:ascii="Times New Roman" w:eastAsia="Times New Roman" w:hAnsi="Times New Roman" w:cs="Times New Roman"/>
              <w:noProof/>
              <w:color w:val="000000" w:themeColor="text1"/>
              <w:sz w:val="24"/>
              <w:szCs w:val="24"/>
              <w:lang w:val="en-US"/>
            </w:rPr>
            <w:t xml:space="preserve"> [40]</w:t>
          </w:r>
          <w:r>
            <w:rPr>
              <w:rFonts w:ascii="Times New Roman" w:eastAsia="Times New Roman" w:hAnsi="Times New Roman" w:cs="Times New Roman"/>
              <w:color w:val="000000" w:themeColor="text1"/>
              <w:sz w:val="24"/>
              <w:szCs w:val="24"/>
            </w:rPr>
            <w:fldChar w:fldCharType="end"/>
          </w:r>
        </w:sdtContent>
      </w:sdt>
      <w:r w:rsidRPr="2BA8B9EF">
        <w:rPr>
          <w:rFonts w:ascii="Times New Roman" w:eastAsia="Times New Roman" w:hAnsi="Times New Roman" w:cs="Times New Roman"/>
          <w:color w:val="000000" w:themeColor="text1"/>
          <w:sz w:val="24"/>
          <w:szCs w:val="24"/>
        </w:rPr>
        <w:t xml:space="preserve">. Hence, as these concentrators are smaller in size and less impactful to the overall aesthetic of the location, they can be installed at these areas while </w:t>
      </w:r>
      <w:del w:id="16"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17"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cells can be installed at areas affected by mutual shading of the buildings, thereby redirecting the sunlight from the region within reach of saboteurs onto areas with limited sunlight exposure due to mutual shading. Since these concentrators requires lesser space to install, they are also able to boost the energy output of the </w:t>
      </w:r>
      <w:del w:id="18"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19"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cells more space efficiently. According to a Bi-Directional Reflectance Function (BDRF) Based Modelling done by Queen’s University and Michigan Technological University, installation of </w:t>
      </w:r>
      <w:commentRangeStart w:id="20"/>
      <w:r w:rsidRPr="2BA8B9EF">
        <w:rPr>
          <w:rFonts w:ascii="Times New Roman" w:eastAsia="Times New Roman" w:hAnsi="Times New Roman" w:cs="Times New Roman"/>
          <w:color w:val="000000" w:themeColor="text1"/>
          <w:sz w:val="24"/>
          <w:szCs w:val="24"/>
        </w:rPr>
        <w:t xml:space="preserve">non-tracking planar concentrators can increase </w:t>
      </w:r>
      <w:del w:id="21" w:author="See Hak Guan, Alfred" w:date="2021-03-30T04:27:00Z">
        <w:r w:rsidRPr="2BA8B9EF" w:rsidDel="001A46A8">
          <w:rPr>
            <w:rFonts w:ascii="Times New Roman" w:eastAsia="Times New Roman" w:hAnsi="Times New Roman" w:cs="Times New Roman"/>
            <w:color w:val="000000" w:themeColor="text1"/>
            <w:sz w:val="24"/>
            <w:szCs w:val="24"/>
          </w:rPr>
          <w:delText xml:space="preserve">photovoltaic </w:delText>
        </w:r>
      </w:del>
      <w:ins w:id="22" w:author="See Hak Guan, Alfred" w:date="2021-03-30T04:27: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system performance by up to 3</w:t>
      </w:r>
      <w:commentRangeEnd w:id="20"/>
      <w:r>
        <w:rPr>
          <w:rStyle w:val="CommentReference"/>
        </w:rPr>
        <w:commentReference w:id="20"/>
      </w:r>
      <w:r w:rsidRPr="2BA8B9EF">
        <w:rPr>
          <w:rFonts w:ascii="Times New Roman" w:eastAsia="Times New Roman" w:hAnsi="Times New Roman" w:cs="Times New Roman"/>
          <w:color w:val="000000" w:themeColor="text1"/>
          <w:sz w:val="24"/>
          <w:szCs w:val="24"/>
        </w:rPr>
        <w:t>0%</w:t>
      </w:r>
      <w:sdt>
        <w:sdtPr>
          <w:rPr>
            <w:rFonts w:ascii="Times New Roman" w:eastAsia="Times New Roman" w:hAnsi="Times New Roman" w:cs="Times New Roman"/>
            <w:color w:val="000000" w:themeColor="text1"/>
            <w:sz w:val="24"/>
            <w:szCs w:val="24"/>
          </w:rPr>
          <w:id w:val="-1615044913"/>
          <w:citation/>
        </w:sdt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lang w:val="en-US"/>
            </w:rPr>
            <w:instrText xml:space="preserve"> CITATION Rob15 \l 1033 </w:instrText>
          </w:r>
          <w:r>
            <w:rPr>
              <w:rFonts w:ascii="Times New Roman" w:eastAsia="Times New Roman" w:hAnsi="Times New Roman" w:cs="Times New Roman"/>
              <w:color w:val="000000" w:themeColor="text1"/>
              <w:sz w:val="24"/>
              <w:szCs w:val="24"/>
            </w:rPr>
            <w:fldChar w:fldCharType="separate"/>
          </w:r>
          <w:r>
            <w:rPr>
              <w:rFonts w:ascii="Times New Roman" w:eastAsia="Times New Roman" w:hAnsi="Times New Roman" w:cs="Times New Roman"/>
              <w:noProof/>
              <w:color w:val="000000" w:themeColor="text1"/>
              <w:sz w:val="24"/>
              <w:szCs w:val="24"/>
              <w:lang w:val="en-US"/>
            </w:rPr>
            <w:t xml:space="preserve"> [41]</w:t>
          </w:r>
          <w:r>
            <w:rPr>
              <w:rFonts w:ascii="Times New Roman" w:eastAsia="Times New Roman" w:hAnsi="Times New Roman" w:cs="Times New Roman"/>
              <w:color w:val="000000" w:themeColor="text1"/>
              <w:sz w:val="24"/>
              <w:szCs w:val="24"/>
            </w:rPr>
            <w:fldChar w:fldCharType="end"/>
          </w:r>
        </w:sdtContent>
      </w:sdt>
      <w:r>
        <w:rPr>
          <w:rFonts w:ascii="Times New Roman" w:eastAsia="Times New Roman" w:hAnsi="Times New Roman" w:cs="Times New Roman"/>
          <w:color w:val="000000" w:themeColor="text1"/>
          <w:sz w:val="24"/>
          <w:szCs w:val="24"/>
        </w:rPr>
        <w:t>.</w:t>
      </w:r>
      <w:r w:rsidRPr="2BA8B9EF">
        <w:rPr>
          <w:rFonts w:ascii="Times New Roman" w:eastAsia="Times New Roman" w:hAnsi="Times New Roman" w:cs="Times New Roman"/>
          <w:color w:val="000000" w:themeColor="text1"/>
          <w:sz w:val="24"/>
          <w:szCs w:val="24"/>
        </w:rPr>
        <w:t xml:space="preserve"> </w:t>
      </w:r>
      <w:commentRangeStart w:id="23"/>
      <w:r w:rsidRPr="2BA8B9EF">
        <w:rPr>
          <w:rFonts w:ascii="Times New Roman" w:eastAsia="Times New Roman" w:hAnsi="Times New Roman" w:cs="Times New Roman"/>
          <w:color w:val="000000" w:themeColor="text1"/>
          <w:sz w:val="24"/>
          <w:szCs w:val="24"/>
        </w:rPr>
        <w:t xml:space="preserve">This means that these concentrators can increase the energy output while occupying relatively lesser space than installing additional </w:t>
      </w:r>
      <w:del w:id="24" w:author="See Hak Guan, Alfred" w:date="2021-03-30T04:28:00Z">
        <w:r w:rsidRPr="2BA8B9EF" w:rsidDel="001A46A8">
          <w:rPr>
            <w:rFonts w:ascii="Times New Roman" w:eastAsia="Times New Roman" w:hAnsi="Times New Roman" w:cs="Times New Roman"/>
            <w:color w:val="000000" w:themeColor="text1"/>
            <w:sz w:val="24"/>
            <w:szCs w:val="24"/>
          </w:rPr>
          <w:delText xml:space="preserve">photovoltaic </w:delText>
        </w:r>
      </w:del>
      <w:ins w:id="25" w:author="See Hak Guan, Alfred" w:date="2021-03-30T04:28:00Z">
        <w:r>
          <w:rPr>
            <w:rFonts w:ascii="Times New Roman" w:eastAsia="Times New Roman" w:hAnsi="Times New Roman" w:cs="Times New Roman"/>
            <w:color w:val="000000" w:themeColor="text1"/>
            <w:sz w:val="24"/>
            <w:szCs w:val="24"/>
          </w:rPr>
          <w:t>PV</w:t>
        </w:r>
        <w:r w:rsidRPr="2BA8B9EF">
          <w:rPr>
            <w:rFonts w:ascii="Times New Roman" w:eastAsia="Times New Roman" w:hAnsi="Times New Roman" w:cs="Times New Roman"/>
            <w:color w:val="000000" w:themeColor="text1"/>
            <w:sz w:val="24"/>
            <w:szCs w:val="24"/>
          </w:rPr>
          <w:t xml:space="preserve"> </w:t>
        </w:r>
      </w:ins>
      <w:r w:rsidRPr="2BA8B9EF">
        <w:rPr>
          <w:rFonts w:ascii="Times New Roman" w:eastAsia="Times New Roman" w:hAnsi="Times New Roman" w:cs="Times New Roman"/>
          <w:color w:val="000000" w:themeColor="text1"/>
          <w:sz w:val="24"/>
          <w:szCs w:val="24"/>
        </w:rPr>
        <w:t xml:space="preserve">panels. </w:t>
      </w:r>
      <w:commentRangeEnd w:id="23"/>
      <w:r>
        <w:rPr>
          <w:rStyle w:val="CommentReference"/>
        </w:rPr>
        <w:commentReference w:id="23"/>
      </w:r>
    </w:p>
    <w:p w14:paraId="567C902A" w14:textId="3E8CB8C0" w:rsidR="00206EA7" w:rsidRDefault="00206EA7" w:rsidP="00B26D9E">
      <w:pPr>
        <w:spacing w:line="360" w:lineRule="auto"/>
        <w:jc w:val="both"/>
        <w:rPr>
          <w:rFonts w:ascii="Times New Roman" w:eastAsia="Times New Roman" w:hAnsi="Times New Roman" w:cs="Times New Roman"/>
          <w:color w:val="000000" w:themeColor="text1"/>
          <w:sz w:val="24"/>
          <w:szCs w:val="24"/>
        </w:rPr>
      </w:pPr>
    </w:p>
    <w:p w14:paraId="6D1725B5" w14:textId="77777777" w:rsidR="00206EA7" w:rsidRDefault="00206EA7" w:rsidP="00206EA7">
      <w:pPr>
        <w:spacing w:line="480" w:lineRule="auto"/>
        <w:rPr>
          <w:rFonts w:ascii="Times New Roman" w:eastAsia="Times New Roman" w:hAnsi="Times New Roman" w:cs="Times New Roman"/>
          <w:sz w:val="24"/>
          <w:szCs w:val="24"/>
        </w:rPr>
      </w:pPr>
      <w:r w:rsidRPr="1B57B4FB">
        <w:rPr>
          <w:rFonts w:ascii="Times New Roman" w:eastAsia="Times New Roman" w:hAnsi="Times New Roman" w:cs="Times New Roman"/>
          <w:sz w:val="24"/>
          <w:szCs w:val="24"/>
        </w:rPr>
        <w:t xml:space="preserve">In conclusion, </w:t>
      </w:r>
      <w:r>
        <w:rPr>
          <w:rFonts w:ascii="Times New Roman" w:eastAsia="Times New Roman" w:hAnsi="Times New Roman" w:cs="Times New Roman"/>
          <w:sz w:val="24"/>
          <w:szCs w:val="24"/>
        </w:rPr>
        <w:t>Singapore’s high energy demands is an urgent call for Singapore to increase its renewable solar energy production</w:t>
      </w:r>
      <w:r w:rsidRPr="1B57B4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paper has identified that the main causes limiting Singapore’s solar generation is its land scarcity and unstable weather, leading to lower deployment areas and intermittent solar power, and that current measures in plan can mitigate this limiting factor, but may have other undesired implications. As such we have proposed ___ to be used in conjunction with current measures to effectively ___ and meet the high energy demands of Singapore.</w:t>
      </w:r>
    </w:p>
    <w:p w14:paraId="37986994" w14:textId="77777777" w:rsidR="00206EA7" w:rsidRPr="00882A4D" w:rsidRDefault="00206EA7" w:rsidP="00B26D9E">
      <w:pPr>
        <w:spacing w:line="360" w:lineRule="auto"/>
        <w:jc w:val="both"/>
      </w:pPr>
    </w:p>
    <w:p w14:paraId="07CF71A8" w14:textId="77777777" w:rsidR="005E25AE" w:rsidRPr="0076257D" w:rsidRDefault="005E25AE">
      <w:pPr>
        <w:rPr>
          <w:rFonts w:ascii="Times New Roman" w:eastAsia="Times New Roman" w:hAnsi="Times New Roman" w:cs="Times New Roman"/>
          <w:sz w:val="24"/>
          <w:szCs w:val="24"/>
        </w:rPr>
      </w:pPr>
    </w:p>
    <w:sectPr w:rsidR="005E25AE" w:rsidRPr="0076257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Goh Kheng Xi, Jevan" w:date="2021-03-30T10:31:00Z" w:initials="JG">
    <w:p w14:paraId="2D52D2B4" w14:textId="77777777" w:rsidR="00B26D9E" w:rsidRDefault="00B26D9E" w:rsidP="00B26D9E">
      <w:pPr>
        <w:spacing w:line="360" w:lineRule="auto"/>
        <w:ind w:left="567" w:hanging="567"/>
      </w:pPr>
      <w:r>
        <w:rPr>
          <w:rStyle w:val="CommentReference"/>
        </w:rPr>
        <w:annotationRef/>
      </w:r>
      <w:r w:rsidRPr="2BA8B9EF">
        <w:rPr>
          <w:rFonts w:ascii="Times New Roman" w:eastAsia="Times New Roman" w:hAnsi="Times New Roman" w:cs="Times New Roman"/>
          <w:sz w:val="20"/>
        </w:rPr>
        <w:t>P. J. LUTHER and D. T. REINDL, “Solar Photovoltaic (PV) Roadmap for Singapore (A Summary),” 2013.</w:t>
      </w:r>
    </w:p>
    <w:p w14:paraId="5D6A0EC4" w14:textId="77777777" w:rsidR="00B26D9E" w:rsidRDefault="00B26D9E" w:rsidP="00B26D9E">
      <w:pPr>
        <w:spacing w:line="360" w:lineRule="auto"/>
        <w:ind w:left="567" w:hanging="567"/>
      </w:pPr>
      <w:r w:rsidRPr="2BA8B9EF">
        <w:rPr>
          <w:rFonts w:ascii="Times New Roman" w:eastAsia="Times New Roman" w:hAnsi="Times New Roman" w:cs="Times New Roman"/>
          <w:sz w:val="20"/>
        </w:rPr>
        <w:t xml:space="preserve">[Online]. Available: </w:t>
      </w:r>
      <w:hyperlink r:id="rId1">
        <w:r w:rsidRPr="2BA8B9EF">
          <w:rPr>
            <w:rStyle w:val="Hyperlink"/>
            <w:rFonts w:ascii="Times New Roman" w:eastAsia="Times New Roman" w:hAnsi="Times New Roman" w:cs="Times New Roman"/>
            <w:sz w:val="20"/>
          </w:rPr>
          <w:t>https://www.nccs.gov.sg/docs/default-source/default-document-library/solar-photovoltaic-</w:t>
        </w:r>
      </w:hyperlink>
    </w:p>
    <w:p w14:paraId="48C56B11" w14:textId="77777777" w:rsidR="00B26D9E" w:rsidRDefault="00B26D9E" w:rsidP="00B26D9E">
      <w:pPr>
        <w:spacing w:line="360" w:lineRule="auto"/>
        <w:ind w:left="567" w:hanging="567"/>
      </w:pPr>
      <w:r w:rsidRPr="2BA8B9EF">
        <w:rPr>
          <w:rFonts w:ascii="Times New Roman" w:eastAsia="Times New Roman" w:hAnsi="Times New Roman" w:cs="Times New Roman"/>
          <w:sz w:val="20"/>
        </w:rPr>
        <w:t xml:space="preserve">roadmap-for-singapore-a-summary.pdf. [Accessed: 28-Mar-2021]. </w:t>
      </w:r>
    </w:p>
    <w:p w14:paraId="58A93A4D" w14:textId="77777777" w:rsidR="00B26D9E" w:rsidRDefault="00B26D9E" w:rsidP="00B26D9E">
      <w:pPr>
        <w:pStyle w:val="CommentText"/>
      </w:pPr>
    </w:p>
  </w:comment>
  <w:comment w:id="11" w:author="Goh Kheng Xi, Jevan" w:date="2021-03-30T10:31:00Z" w:initials="JG">
    <w:p w14:paraId="6F2E6E9E" w14:textId="77777777" w:rsidR="00B26D9E" w:rsidRDefault="00B26D9E" w:rsidP="00B26D9E">
      <w:pPr>
        <w:spacing w:line="360" w:lineRule="auto"/>
        <w:ind w:left="567" w:hanging="567"/>
      </w:pPr>
      <w:r>
        <w:rPr>
          <w:rStyle w:val="CommentReference"/>
        </w:rPr>
        <w:annotationRef/>
      </w:r>
      <w:r w:rsidRPr="2BA8B9EF">
        <w:rPr>
          <w:rFonts w:ascii="Times New Roman" w:eastAsia="Times New Roman" w:hAnsi="Times New Roman" w:cs="Times New Roman"/>
          <w:sz w:val="20"/>
        </w:rPr>
        <w:t>P. J. LUTHER and D. T. REINDL, “Solar Photovoltaic (PV) Roadmap for Singapore (A Summary),” 2013.</w:t>
      </w:r>
    </w:p>
    <w:p w14:paraId="63568AA6" w14:textId="77777777" w:rsidR="00B26D9E" w:rsidRDefault="00B26D9E" w:rsidP="00B26D9E">
      <w:pPr>
        <w:spacing w:line="360" w:lineRule="auto"/>
        <w:ind w:left="567" w:hanging="567"/>
      </w:pPr>
      <w:r w:rsidRPr="2BA8B9EF">
        <w:rPr>
          <w:rFonts w:ascii="Times New Roman" w:eastAsia="Times New Roman" w:hAnsi="Times New Roman" w:cs="Times New Roman"/>
          <w:sz w:val="20"/>
        </w:rPr>
        <w:t xml:space="preserve">[Online]. Available: </w:t>
      </w:r>
      <w:hyperlink r:id="rId2">
        <w:r w:rsidRPr="2BA8B9EF">
          <w:rPr>
            <w:rStyle w:val="Hyperlink"/>
            <w:rFonts w:ascii="Times New Roman" w:eastAsia="Times New Roman" w:hAnsi="Times New Roman" w:cs="Times New Roman"/>
            <w:sz w:val="20"/>
          </w:rPr>
          <w:t>https://www.nccs.gov.sg/docs/default-source/default-document-library/solar-photovoltaic-</w:t>
        </w:r>
      </w:hyperlink>
    </w:p>
    <w:p w14:paraId="0A11E7D6" w14:textId="77777777" w:rsidR="00B26D9E" w:rsidRDefault="00B26D9E" w:rsidP="00B26D9E">
      <w:pPr>
        <w:spacing w:line="360" w:lineRule="auto"/>
        <w:ind w:left="567" w:hanging="567"/>
      </w:pPr>
      <w:r w:rsidRPr="2BA8B9EF">
        <w:rPr>
          <w:rFonts w:ascii="Times New Roman" w:eastAsia="Times New Roman" w:hAnsi="Times New Roman" w:cs="Times New Roman"/>
          <w:sz w:val="20"/>
        </w:rPr>
        <w:t xml:space="preserve">roadmap-for-singapore-a-summary.pdf. [Accessed: 28-Mar-2021]. </w:t>
      </w:r>
    </w:p>
    <w:p w14:paraId="6BF7B4F0" w14:textId="77777777" w:rsidR="00B26D9E" w:rsidRDefault="00B26D9E" w:rsidP="00B26D9E">
      <w:pPr>
        <w:pStyle w:val="CommentText"/>
      </w:pPr>
    </w:p>
  </w:comment>
  <w:comment w:id="20" w:author="See Hak Guan, Alfred" w:date="2021-03-30T20:42:00Z" w:initials="SHGA">
    <w:p w14:paraId="18E53DDF" w14:textId="77777777" w:rsidR="00B26D9E" w:rsidRDefault="00B26D9E" w:rsidP="00B26D9E">
      <w:pPr>
        <w:pStyle w:val="CommentText"/>
      </w:pPr>
      <w:r>
        <w:rPr>
          <w:rStyle w:val="CommentReference"/>
        </w:rPr>
        <w:annotationRef/>
      </w:r>
      <w:r w:rsidRPr="00655BA8">
        <w:t>https://ieeexplore.ieee.org/document/7293585</w:t>
      </w:r>
    </w:p>
  </w:comment>
  <w:comment w:id="23" w:author="See Hak Guan, Alfred" w:date="2021-03-29T23:41:00Z" w:initials="SHGA">
    <w:p w14:paraId="2D835008" w14:textId="77777777" w:rsidR="00B26D9E" w:rsidRDefault="00B26D9E" w:rsidP="00B26D9E">
      <w:pPr>
        <w:pStyle w:val="CommentText"/>
      </w:pPr>
      <w:r>
        <w:rPr>
          <w:rStyle w:val="CommentReference"/>
        </w:rPr>
        <w:annotationRef/>
      </w:r>
      <w:r>
        <w:t>28. More specifics on where and how this will be achieved in Singapore? What level of energy will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93A4D" w15:done="1"/>
  <w15:commentEx w15:paraId="6BF7B4F0" w15:done="1"/>
  <w15:commentEx w15:paraId="18E53DDF" w15:done="0"/>
  <w15:commentEx w15:paraId="2D835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7C75" w16cex:dateUtc="2021-03-30T02:31:00Z"/>
  <w16cex:commentExtensible w16cex:durableId="240D7C7D" w16cex:dateUtc="2021-03-30T02:31:00Z"/>
  <w16cex:commentExtensible w16cex:durableId="240E0BB2" w16cex:dateUtc="2021-03-30T12:42:00Z"/>
  <w16cex:commentExtensible w16cex:durableId="240CE40C" w16cex:dateUtc="2021-03-29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93A4D" w16cid:durableId="240D7C75"/>
  <w16cid:commentId w16cid:paraId="6BF7B4F0" w16cid:durableId="240D7C7D"/>
  <w16cid:commentId w16cid:paraId="18E53DDF" w16cid:durableId="240E0BB2"/>
  <w16cid:commentId w16cid:paraId="2D835008" w16cid:durableId="240CE4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h Kheng Xi, Jevan">
    <w15:presenceInfo w15:providerId="None" w15:userId="Goh Kheng Xi, J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B4"/>
    <w:rsid w:val="00142FA2"/>
    <w:rsid w:val="0018319E"/>
    <w:rsid w:val="001D42CB"/>
    <w:rsid w:val="00206EA7"/>
    <w:rsid w:val="0024786E"/>
    <w:rsid w:val="00270770"/>
    <w:rsid w:val="00271008"/>
    <w:rsid w:val="002A4228"/>
    <w:rsid w:val="003456E9"/>
    <w:rsid w:val="003A1E80"/>
    <w:rsid w:val="003D1656"/>
    <w:rsid w:val="003D24BC"/>
    <w:rsid w:val="003D42FB"/>
    <w:rsid w:val="003D5D40"/>
    <w:rsid w:val="003E04AE"/>
    <w:rsid w:val="00407926"/>
    <w:rsid w:val="00417503"/>
    <w:rsid w:val="00487449"/>
    <w:rsid w:val="0051214B"/>
    <w:rsid w:val="005A2548"/>
    <w:rsid w:val="005B116E"/>
    <w:rsid w:val="005E25AE"/>
    <w:rsid w:val="006457CB"/>
    <w:rsid w:val="00666105"/>
    <w:rsid w:val="00686A22"/>
    <w:rsid w:val="00697E84"/>
    <w:rsid w:val="006F1F22"/>
    <w:rsid w:val="006F378D"/>
    <w:rsid w:val="00742A59"/>
    <w:rsid w:val="0076257D"/>
    <w:rsid w:val="007F0C54"/>
    <w:rsid w:val="00810B07"/>
    <w:rsid w:val="008575B4"/>
    <w:rsid w:val="008C2779"/>
    <w:rsid w:val="008C7727"/>
    <w:rsid w:val="00902DEE"/>
    <w:rsid w:val="0090475C"/>
    <w:rsid w:val="00934011"/>
    <w:rsid w:val="00934425"/>
    <w:rsid w:val="009568DD"/>
    <w:rsid w:val="009707F4"/>
    <w:rsid w:val="00994C5B"/>
    <w:rsid w:val="009B3E23"/>
    <w:rsid w:val="009B7B78"/>
    <w:rsid w:val="00A0770F"/>
    <w:rsid w:val="00A30079"/>
    <w:rsid w:val="00AD0A2A"/>
    <w:rsid w:val="00B10A96"/>
    <w:rsid w:val="00B26D9E"/>
    <w:rsid w:val="00BB14A8"/>
    <w:rsid w:val="00BF42BA"/>
    <w:rsid w:val="00C027B3"/>
    <w:rsid w:val="00C87271"/>
    <w:rsid w:val="00CA0687"/>
    <w:rsid w:val="00CC4554"/>
    <w:rsid w:val="00CE7E71"/>
    <w:rsid w:val="00D65027"/>
    <w:rsid w:val="00DB4593"/>
    <w:rsid w:val="00DB7D9B"/>
    <w:rsid w:val="00DE1886"/>
    <w:rsid w:val="00E4151B"/>
    <w:rsid w:val="00E5103C"/>
    <w:rsid w:val="00E61220"/>
    <w:rsid w:val="00EA7E56"/>
    <w:rsid w:val="00EB58B2"/>
    <w:rsid w:val="00F806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7EAC"/>
  <w15:chartTrackingRefBased/>
  <w15:docId w15:val="{8A9E2F55-3045-429F-BAAC-650A075E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7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5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5B4"/>
    <w:rPr>
      <w:rFonts w:ascii="Segoe UI" w:hAnsi="Segoe UI" w:cs="Segoe UI"/>
      <w:sz w:val="18"/>
      <w:szCs w:val="18"/>
    </w:rPr>
  </w:style>
  <w:style w:type="character" w:customStyle="1" w:styleId="Heading1Char">
    <w:name w:val="Heading 1 Char"/>
    <w:basedOn w:val="DefaultParagraphFont"/>
    <w:link w:val="Heading1"/>
    <w:uiPriority w:val="9"/>
    <w:rsid w:val="008575B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568D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568DD"/>
    <w:rPr>
      <w:color w:val="0000FF"/>
      <w:u w:val="single"/>
    </w:rPr>
  </w:style>
  <w:style w:type="character" w:styleId="CommentReference">
    <w:name w:val="annotation reference"/>
    <w:uiPriority w:val="99"/>
    <w:semiHidden/>
    <w:unhideWhenUsed/>
    <w:rsid w:val="00666105"/>
    <w:rPr>
      <w:sz w:val="16"/>
      <w:szCs w:val="16"/>
    </w:rPr>
  </w:style>
  <w:style w:type="paragraph" w:styleId="CommentText">
    <w:name w:val="annotation text"/>
    <w:basedOn w:val="Normal"/>
    <w:link w:val="CommentTextChar"/>
    <w:uiPriority w:val="99"/>
    <w:unhideWhenUsed/>
    <w:rsid w:val="00666105"/>
    <w:pPr>
      <w:spacing w:after="0" w:line="276" w:lineRule="auto"/>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rsid w:val="00666105"/>
    <w:rPr>
      <w:rFonts w:ascii="Arial" w:eastAsia="Arial" w:hAnsi="Arial" w:cs="Arial"/>
      <w:color w:val="000000"/>
      <w:sz w:val="20"/>
      <w:szCs w:val="20"/>
    </w:rPr>
  </w:style>
  <w:style w:type="paragraph" w:styleId="ListParagraph">
    <w:name w:val="List Paragraph"/>
    <w:basedOn w:val="Normal"/>
    <w:uiPriority w:val="34"/>
    <w:qFormat/>
    <w:rsid w:val="00F80622"/>
    <w:pPr>
      <w:ind w:left="720"/>
      <w:contextualSpacing/>
    </w:pPr>
  </w:style>
  <w:style w:type="paragraph" w:styleId="Bibliography">
    <w:name w:val="Bibliography"/>
    <w:basedOn w:val="Normal"/>
    <w:next w:val="Normal"/>
    <w:uiPriority w:val="37"/>
    <w:unhideWhenUsed/>
    <w:rsid w:val="002A4228"/>
    <w:pPr>
      <w:spacing w:after="0" w:line="276" w:lineRule="auto"/>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49024">
      <w:bodyDiv w:val="1"/>
      <w:marLeft w:val="0"/>
      <w:marRight w:val="0"/>
      <w:marTop w:val="0"/>
      <w:marBottom w:val="0"/>
      <w:divBdr>
        <w:top w:val="none" w:sz="0" w:space="0" w:color="auto"/>
        <w:left w:val="none" w:sz="0" w:space="0" w:color="auto"/>
        <w:bottom w:val="none" w:sz="0" w:space="0" w:color="auto"/>
        <w:right w:val="none" w:sz="0" w:space="0" w:color="auto"/>
      </w:divBdr>
    </w:div>
    <w:div w:id="777603229">
      <w:bodyDiv w:val="1"/>
      <w:marLeft w:val="0"/>
      <w:marRight w:val="0"/>
      <w:marTop w:val="0"/>
      <w:marBottom w:val="0"/>
      <w:divBdr>
        <w:top w:val="none" w:sz="0" w:space="0" w:color="auto"/>
        <w:left w:val="none" w:sz="0" w:space="0" w:color="auto"/>
        <w:bottom w:val="none" w:sz="0" w:space="0" w:color="auto"/>
        <w:right w:val="none" w:sz="0" w:space="0" w:color="auto"/>
      </w:divBdr>
    </w:div>
    <w:div w:id="9974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cs.gov.sg/docs/default-source/default-document-library/solar-photovoltaic-" TargetMode="External"/><Relationship Id="rId1" Type="http://schemas.openxmlformats.org/officeDocument/2006/relationships/hyperlink" Target="https://www.nccs.gov.sg/docs/default-source/default-document-library/solar-photovoltaic-"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A14DB16112C0488553738331AD5FF4" ma:contentTypeVersion="7" ma:contentTypeDescription="Create a new document." ma:contentTypeScope="" ma:versionID="d10d565996a451bcb12cbc681a9adb74">
  <xsd:schema xmlns:xsd="http://www.w3.org/2001/XMLSchema" xmlns:xs="http://www.w3.org/2001/XMLSchema" xmlns:p="http://schemas.microsoft.com/office/2006/metadata/properties" xmlns:ns3="a7078646-1e16-413a-a799-e2e9519c6c04" xmlns:ns4="4bc6697e-e11a-4dd2-bb48-07f3ef68b3fb" targetNamespace="http://schemas.microsoft.com/office/2006/metadata/properties" ma:root="true" ma:fieldsID="8db90b5240ad95ff20de4474f2a87efe" ns3:_="" ns4:_="">
    <xsd:import namespace="a7078646-1e16-413a-a799-e2e9519c6c04"/>
    <xsd:import namespace="4bc6697e-e11a-4dd2-bb48-07f3ef68b3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78646-1e16-413a-a799-e2e9519c6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697e-e11a-4dd2-bb48-07f3ef68b3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146C4-5D33-4FBF-84AC-BEFD84071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78646-1e16-413a-a799-e2e9519c6c04"/>
    <ds:schemaRef ds:uri="4bc6697e-e11a-4dd2-bb48-07f3ef68b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B99D5-75D6-435F-AC18-02E69EB96435}">
  <ds:schemaRefs>
    <ds:schemaRef ds:uri="http://schemas.microsoft.com/sharepoint/v3/contenttype/forms"/>
  </ds:schemaRefs>
</ds:datastoreItem>
</file>

<file path=customXml/itemProps3.xml><?xml version="1.0" encoding="utf-8"?>
<ds:datastoreItem xmlns:ds="http://schemas.openxmlformats.org/officeDocument/2006/customXml" ds:itemID="{231A9F2D-B496-4555-9F5F-DC3773FD7D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Javern Goh</dc:creator>
  <cp:keywords/>
  <dc:description/>
  <cp:lastModifiedBy>Javern Goh</cp:lastModifiedBy>
  <cp:revision>57</cp:revision>
  <dcterms:created xsi:type="dcterms:W3CDTF">2021-03-30T11:15:00Z</dcterms:created>
  <dcterms:modified xsi:type="dcterms:W3CDTF">2021-03-30T15:39:00Z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0x01010017A14DB16112C0488553738331AD5FF4</vt:lpwstr>
  </property>
</Properties>
</file>